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DejaVu Serif" w:hAnsi="DejaVu Serif"/>
          <w:sz w:val="22"/>
          <w:szCs w:val="22"/>
        </w:rPr>
      </w:pPr>
      <w:r>
        <w:rPr>
          <w:rFonts w:ascii="DejaVu Serif" w:hAnsi="DejaVu Serif"/>
          <w:sz w:val="22"/>
          <w:szCs w:val="22"/>
        </w:rPr>
        <w:t>Dear Committee Members,</w:t>
      </w:r>
    </w:p>
    <w:p>
      <w:pPr>
        <w:pStyle w:val="style0"/>
        <w:rPr/>
      </w:pPr>
      <w:r>
        <w:rPr/>
      </w:r>
    </w:p>
    <w:p>
      <w:pPr>
        <w:pStyle w:val="style0"/>
        <w:rPr>
          <w:rFonts w:ascii="DejaVu Serif" w:hAnsi="DejaVu Serif"/>
          <w:sz w:val="22"/>
          <w:szCs w:val="22"/>
        </w:rPr>
      </w:pPr>
      <w:r>
        <w:rPr>
          <w:rFonts w:ascii="DejaVu Serif" w:hAnsi="DejaVu Serif"/>
          <w:sz w:val="22"/>
          <w:szCs w:val="22"/>
        </w:rPr>
        <w:t xml:space="preserve">I am writing to apply for the lecturer position in Power Electronics/Electrical Machines in School of Engineering. I am currently a research associate in the Institute for Energy Systems in the School of Engineering at Edinburgh. </w:t>
      </w:r>
    </w:p>
    <w:p>
      <w:pPr>
        <w:pStyle w:val="style0"/>
        <w:rPr>
          <w:rFonts w:ascii="DejaVu Serif" w:hAnsi="DejaVu Serif"/>
          <w:sz w:val="22"/>
          <w:szCs w:val="22"/>
        </w:rPr>
      </w:pPr>
      <w:r>
        <w:rPr>
          <w:rFonts w:ascii="DejaVu Serif" w:hAnsi="DejaVu Serif"/>
          <w:sz w:val="22"/>
          <w:szCs w:val="22"/>
        </w:rPr>
        <w:t>My research is focussed on developing electrical generators specifically for renewable energy applications. Since …based on this research I have published 6 journal papers</w:t>
      </w:r>
      <w:ins w:author="MUELLER Markus" w:date="2014-04-29T22:05:00Z" w:id="0">
        <w:r>
          <w:rPr>
            <w:rFonts w:ascii="DejaVu Serif" w:hAnsi="DejaVu Serif"/>
            <w:sz w:val="22"/>
            <w:szCs w:val="22"/>
          </w:rPr>
          <w:t xml:space="preserve">, </w:t>
        </w:r>
      </w:ins>
      <w:r>
        <w:rPr>
          <w:rFonts w:ascii="DejaVu Serif" w:hAnsi="DejaVu Serif"/>
          <w:sz w:val="22"/>
          <w:szCs w:val="22"/>
        </w:rPr>
        <w:t>Xxx conference papers (2 of which won best poster award), and have filed one patent. My research has been recognised through invited presentations at the Royal Society of Physics and UK Magnetics Society</w:t>
      </w:r>
      <w:ins w:author="MUELLER Markus" w:date="2014-04-29T22:02:00Z" w:id="1">
        <w:r>
          <w:rPr>
            <w:rFonts w:ascii="DejaVu Serif" w:hAnsi="DejaVu Serif"/>
            <w:sz w:val="22"/>
            <w:szCs w:val="22"/>
          </w:rPr>
          <w:t xml:space="preserve">, as well as invited contributions to two books published by </w:t>
        </w:r>
      </w:ins>
      <w:ins w:author="MUELLER Markus" w:date="2014-04-29T22:03:00Z" w:id="2">
        <w:r>
          <w:rPr>
            <w:rFonts w:ascii="DejaVu Serif" w:hAnsi="DejaVu Serif"/>
            <w:sz w:val="22"/>
            <w:szCs w:val="22"/>
          </w:rPr>
          <w:t>… and the IET.</w:t>
        </w:r>
      </w:ins>
      <w:ins w:author="MUELLER Markus" w:date="2014-04-29T22:12:00Z" w:id="3">
        <w:r>
          <w:rPr>
            <w:rFonts w:ascii="DejaVu Serif" w:hAnsi="DejaVu Serif"/>
            <w:sz w:val="22"/>
            <w:szCs w:val="22"/>
          </w:rPr>
          <w:t xml:space="preserve"> In addition to undertaking fundamental research I have been involved in knowledge exchange through industrial consultancy projects. My work on HTS technology has strengthened the links </w:t>
        </w:r>
      </w:ins>
      <w:ins w:author="MUELLER Markus" w:date="2014-04-29T22:14:00Z" w:id="4">
        <w:r>
          <w:rPr>
            <w:rFonts w:ascii="DejaVu Serif" w:hAnsi="DejaVu Serif"/>
            <w:sz w:val="22"/>
            <w:szCs w:val="22"/>
          </w:rPr>
          <w:t xml:space="preserve">between Edinburgh and </w:t>
        </w:r>
      </w:ins>
      <w:ins w:author="MUELLER Markus" w:date="2014-04-29T22:08:00Z" w:id="5">
        <w:r>
          <w:rPr>
            <w:rFonts w:ascii="DejaVu Serif" w:hAnsi="DejaVu Serif"/>
            <w:sz w:val="22"/>
            <w:szCs w:val="22"/>
          </w:rPr>
          <w:t>GE Energy and Power Conversion</w:t>
        </w:r>
      </w:ins>
      <w:ins w:author="MUELLER Markus" w:date="2014-04-29T22:14:00Z" w:id="6">
        <w:r>
          <w:rPr>
            <w:rFonts w:ascii="DejaVu Serif" w:hAnsi="DejaVu Serif"/>
            <w:sz w:val="22"/>
            <w:szCs w:val="22"/>
          </w:rPr>
          <w:t>, leading to the transfer of an HTS lab to Edinburgh</w:t>
        </w:r>
      </w:ins>
      <w:ins w:author="MUELLER Markus" w:date="2014-04-29T22:08:00Z" w:id="7">
        <w:r>
          <w:rPr>
            <w:rFonts w:ascii="DejaVu Serif" w:hAnsi="DejaVu Serif"/>
            <w:sz w:val="22"/>
            <w:szCs w:val="22"/>
          </w:rPr>
          <w:t>.</w:t>
        </w:r>
      </w:ins>
      <w:ins w:author="MUELLER Markus" w:date="2014-04-29T22:11:00Z" w:id="8">
        <w:r>
          <w:rPr>
            <w:rFonts w:ascii="DejaVu Serif" w:hAnsi="DejaVu Serif"/>
            <w:sz w:val="22"/>
            <w:szCs w:val="22"/>
          </w:rPr>
          <w:t xml:space="preserve"> </w:t>
        </w:r>
      </w:ins>
      <w:ins w:author="MUELLER Markus" w:date="2014-04-29T22:08:00Z" w:id="9">
        <w:r>
          <w:rPr>
            <w:rFonts w:ascii="DejaVu Serif" w:hAnsi="DejaVu Serif"/>
            <w:sz w:val="22"/>
            <w:szCs w:val="22"/>
          </w:rPr>
          <w:t xml:space="preserve"> </w:t>
        </w:r>
      </w:ins>
    </w:p>
    <w:p>
      <w:pPr>
        <w:pStyle w:val="style0"/>
        <w:rPr>
          <w:rFonts w:ascii="DejaVu Serif" w:hAnsi="DejaVu Serif"/>
          <w:sz w:val="22"/>
          <w:szCs w:val="22"/>
        </w:rPr>
      </w:pPr>
      <w:r>
        <w:rPr>
          <w:rFonts w:ascii="DejaVu Serif" w:hAnsi="DejaVu Serif"/>
          <w:sz w:val="22"/>
          <w:szCs w:val="22"/>
        </w:rPr>
        <w:t xml:space="preserve">I believe that my academic training and my five years of experience working as a research associate within IES and six years of experience as a teaching assistant prepare me to be an effective researcher and lecturer in School of Engineering. </w:t>
      </w:r>
    </w:p>
    <w:p>
      <w:pPr>
        <w:pStyle w:val="style0"/>
        <w:rPr/>
      </w:pPr>
      <w:r>
        <w:rPr/>
      </w:r>
    </w:p>
    <w:p>
      <w:pPr>
        <w:pStyle w:val="style0"/>
        <w:rPr>
          <w:rFonts w:ascii="DejaVu Serif" w:hAnsi="DejaVu Serif"/>
          <w:sz w:val="22"/>
          <w:szCs w:val="22"/>
        </w:rPr>
      </w:pPr>
      <w:r>
        <w:rPr>
          <w:rFonts w:ascii="DejaVu Serif" w:hAnsi="DejaVu Serif"/>
          <w:sz w:val="22"/>
          <w:szCs w:val="22"/>
        </w:rPr>
        <w:t>I’ve started working in the IES in 2009. During my first contract period, I have developed novel electrical generator designs for four of the most prominent tidal and wave energy companies in UK. The project has been completed with very positive feedback from the companies. Following the project, I’ve worked as a design consultant for NgenTec, a spin-out company from IES that designs novel direct-drive generators for wind turbines. My work and the design/optimization tool I developed during my employment are licensed to the company by the University of Edinburgh. I have a designed a 25 kW and a 1 MW machine, which are both manufactured and tested.</w:t>
      </w:r>
    </w:p>
    <w:p>
      <w:pPr>
        <w:pStyle w:val="style0"/>
        <w:rPr/>
      </w:pPr>
      <w:r>
        <w:rPr/>
      </w:r>
    </w:p>
    <w:p>
      <w:pPr>
        <w:pStyle w:val="style0"/>
        <w:rPr>
          <w:rFonts w:ascii="DejaVu Serif" w:hAnsi="DejaVu Serif"/>
          <w:sz w:val="22"/>
          <w:szCs w:val="22"/>
        </w:rPr>
      </w:pPr>
      <w:r>
        <w:rPr>
          <w:rFonts w:ascii="DejaVu Serif" w:hAnsi="DejaVu Serif"/>
          <w:sz w:val="22"/>
          <w:szCs w:val="22"/>
        </w:rPr>
        <w:t xml:space="preserve">Then, I’ve started my PhD </w:t>
      </w:r>
      <w:r>
        <w:rPr>
          <w:rFonts w:ascii="DejaVu Serif" w:hAnsi="DejaVu Serif"/>
          <w:sz w:val="22"/>
          <w:szCs w:val="22"/>
        </w:rPr>
        <w:commentReference w:id="0"/>
      </w:r>
      <w:r>
        <w:rPr>
          <w:rFonts w:ascii="DejaVu Serif" w:hAnsi="DejaVu Serif"/>
          <w:sz w:val="22"/>
          <w:szCs w:val="22"/>
        </w:rPr>
        <w:t>on superconducting generators for offshore wind turbines, a cutting-edge research topic, which is believed to have large research impact in the following years. I designed a novel generator topology</w:t>
      </w:r>
      <w:ins w:author="MUELLER Markus" w:date="2014-04-29T21:40:00Z" w:id="10">
        <w:r>
          <w:rPr>
            <w:rFonts w:ascii="DejaVu Serif" w:hAnsi="DejaVu Serif"/>
            <w:sz w:val="22"/>
            <w:szCs w:val="22"/>
          </w:rPr>
          <w:t>,</w:t>
        </w:r>
      </w:ins>
      <w:r>
        <w:rPr>
          <w:rFonts w:ascii="DejaVu Serif" w:hAnsi="DejaVu Serif"/>
          <w:sz w:val="22"/>
          <w:szCs w:val="22"/>
        </w:rPr>
        <w:t xml:space="preserve"> which surpass</w:t>
      </w:r>
      <w:ins w:author="MUELLER Markus" w:date="2014-04-29T21:40:00Z" w:id="11">
        <w:r>
          <w:rPr>
            <w:rFonts w:ascii="DejaVu Serif" w:hAnsi="DejaVu Serif"/>
            <w:sz w:val="22"/>
            <w:szCs w:val="22"/>
          </w:rPr>
          <w:t>es</w:t>
        </w:r>
      </w:ins>
      <w:r>
        <w:rPr>
          <w:rFonts w:ascii="DejaVu Serif" w:hAnsi="DejaVu Serif"/>
          <w:sz w:val="22"/>
          <w:szCs w:val="22"/>
        </w:rPr>
        <w:t xml:space="preserve"> all the existing superconducting machine designs in terms of modularity, reliability, ease of manufacturing and yet only requires 1/10th of the superconducting wire that is used by equivalent designs and hence has considerable cost advantage. During my research, I kept close relations with General Electric (previously Converteam) superconducting research group. </w:t>
      </w:r>
      <w:r>
        <w:rPr>
          <w:rFonts w:ascii="DejaVu Serif" w:hAnsi="DejaVu Serif"/>
          <w:sz w:val="22"/>
          <w:szCs w:val="22"/>
        </w:rPr>
        <w:commentReference w:id="1"/>
      </w:r>
      <w:r>
        <w:rPr>
          <w:rFonts w:ascii="DejaVu Serif" w:hAnsi="DejaVu Serif"/>
          <w:sz w:val="22"/>
          <w:szCs w:val="22"/>
        </w:rPr>
        <w:t xml:space="preserve">They were very interested in the concept and now they agreed to loan some of their superconducting test equipments to UoE, including a helium cryocooler and a huge vacuum chamber, which is planned to be used by researchers within UoE. Although, I am the first researcher in IES working on superconducting machines, I believe the institute will expand its research on superconductivity using the new equipment. I believe there are many research opportunities that IES can benefit on my experience such as superconducting </w:t>
      </w:r>
      <w:del w:author="MUELLER Markus" w:date="2014-04-29T21:41:00Z" w:id="12">
        <w:r>
          <w:rPr>
            <w:rFonts w:ascii="DejaVu Serif" w:hAnsi="DejaVu Serif"/>
            <w:sz w:val="22"/>
            <w:szCs w:val="22"/>
          </w:rPr>
          <w:delText xml:space="preserve">HCDV </w:delText>
        </w:r>
      </w:del>
      <w:ins w:author="MUELLER Markus" w:date="2014-04-29T21:41:00Z" w:id="13">
        <w:r>
          <w:rPr>
            <w:rFonts w:ascii="DejaVu Serif" w:hAnsi="DejaVu Serif"/>
            <w:sz w:val="22"/>
            <w:szCs w:val="22"/>
          </w:rPr>
          <w:t xml:space="preserve">HVDC </w:t>
        </w:r>
      </w:ins>
      <w:r>
        <w:rPr>
          <w:rFonts w:ascii="DejaVu Serif" w:hAnsi="DejaVu Serif"/>
          <w:sz w:val="22"/>
          <w:szCs w:val="22"/>
        </w:rPr>
        <w:t>transmission lines (including fault current limiters, energy storage systems) and superconducting magnetic gearboxes.</w:t>
      </w:r>
    </w:p>
    <w:p>
      <w:pPr>
        <w:pStyle w:val="style0"/>
        <w:rPr/>
      </w:pPr>
      <w:r>
        <w:rPr/>
      </w:r>
    </w:p>
    <w:p>
      <w:pPr>
        <w:pStyle w:val="style0"/>
        <w:rPr>
          <w:rFonts w:ascii="DejaVu Serif" w:hAnsi="DejaVu Serif"/>
          <w:sz w:val="22"/>
          <w:szCs w:val="22"/>
        </w:rPr>
      </w:pPr>
      <w:r>
        <w:rPr>
          <w:rFonts w:ascii="DejaVu Serif" w:hAnsi="DejaVu Serif"/>
          <w:sz w:val="22"/>
          <w:szCs w:val="22"/>
        </w:rPr>
        <w:t xml:space="preserve">Currently, I am working as a RA in Marina Platform project (EU FP7 project), which has 17 partners across Europe. The project aims to design combined floating offshore wind and wave energy platforms. </w:t>
      </w:r>
      <w:ins w:author="MUELLER Markus" w:date="2014-04-29T21:43:00Z" w:id="14">
        <w:r>
          <w:rPr>
            <w:rFonts w:ascii="DejaVu Serif" w:hAnsi="DejaVu Serif"/>
            <w:sz w:val="22"/>
            <w:szCs w:val="22"/>
          </w:rPr>
          <w:t xml:space="preserve">On behalf of Edinburgh I managed IES’ contribution to WP7, as well as acting as the main researcher. </w:t>
        </w:r>
      </w:ins>
      <w:del w:author="MUELLER Markus" w:date="2014-04-29T21:44:00Z" w:id="15">
        <w:r>
          <w:rPr>
            <w:rFonts w:ascii="DejaVu Serif" w:hAnsi="DejaVu Serif"/>
            <w:sz w:val="22"/>
            <w:szCs w:val="22"/>
          </w:rPr>
          <w:delText xml:space="preserve">I was the sole researcher in the WP7, which </w:delText>
        </w:r>
      </w:del>
      <w:ins w:author="MUELLER Markus" w:date="2014-04-29T21:44:00Z" w:id="16">
        <w:r>
          <w:rPr>
            <w:rFonts w:ascii="DejaVu Serif" w:hAnsi="DejaVu Serif"/>
            <w:sz w:val="22"/>
            <w:szCs w:val="22"/>
          </w:rPr>
          <w:t>My main con</w:t>
        </w:r>
      </w:ins>
      <w:ins w:author="MUELLER Markus" w:date="2014-04-29T21:50:00Z" w:id="17">
        <w:r>
          <w:rPr>
            <w:rFonts w:ascii="DejaVu Serif" w:hAnsi="DejaVu Serif"/>
            <w:sz w:val="22"/>
            <w:szCs w:val="22"/>
          </w:rPr>
          <w:t xml:space="preserve">tribution was </w:t>
        </w:r>
      </w:ins>
      <w:del w:author="MUELLER Markus" w:date="2014-04-29T21:44:00Z" w:id="18">
        <w:r>
          <w:rPr>
            <w:rFonts w:ascii="DejaVu Serif" w:hAnsi="DejaVu Serif"/>
            <w:sz w:val="22"/>
            <w:szCs w:val="22"/>
          </w:rPr>
          <w:delText>aims to</w:delText>
        </w:r>
      </w:del>
      <w:r>
        <w:rPr>
          <w:rFonts w:ascii="DejaVu Serif" w:hAnsi="DejaVu Serif"/>
          <w:sz w:val="22"/>
          <w:szCs w:val="22"/>
        </w:rPr>
        <w:t xml:space="preserve"> compare different power take-off systems and design a reliable combined generator system for wind and wave energy</w:t>
      </w:r>
      <w:ins w:author="MUELLER Markus" w:date="2014-04-29T21:50:00Z" w:id="19">
        <w:r>
          <w:rPr>
            <w:rFonts w:ascii="DejaVu Serif" w:hAnsi="DejaVu Serif"/>
            <w:sz w:val="22"/>
            <w:szCs w:val="22"/>
          </w:rPr>
          <w:t>, but I also took on the responsibility for developing a general design tool for use within the rest of the project</w:t>
        </w:r>
      </w:ins>
      <w:r>
        <w:rPr>
          <w:rFonts w:ascii="DejaVu Serif" w:hAnsi="DejaVu Serif"/>
          <w:sz w:val="22"/>
          <w:szCs w:val="22"/>
        </w:rPr>
        <w:t>. During the project, I</w:t>
      </w:r>
      <w:del w:author="MUELLER Markus" w:date="2014-04-29T21:51:00Z" w:id="20">
        <w:r>
          <w:rPr>
            <w:rFonts w:ascii="DejaVu Serif" w:hAnsi="DejaVu Serif"/>
            <w:sz w:val="22"/>
            <w:szCs w:val="22"/>
          </w:rPr>
          <w:delText>’v</w:delText>
        </w:r>
      </w:del>
      <w:r>
        <w:rPr>
          <w:rFonts w:ascii="DejaVu Serif" w:hAnsi="DejaVu Serif"/>
          <w:sz w:val="22"/>
          <w:szCs w:val="22"/>
        </w:rPr>
        <w:t>e le</w:t>
      </w:r>
      <w:del w:author="MUELLER Markus" w:date="2014-04-29T21:51:00Z" w:id="21">
        <w:r>
          <w:rPr>
            <w:rFonts w:ascii="DejaVu Serif" w:hAnsi="DejaVu Serif"/>
            <w:sz w:val="22"/>
            <w:szCs w:val="22"/>
          </w:rPr>
          <w:delText>a</w:delText>
        </w:r>
      </w:del>
      <w:r>
        <w:rPr>
          <w:rFonts w:ascii="DejaVu Serif" w:hAnsi="DejaVu Serif"/>
          <w:sz w:val="22"/>
          <w:szCs w:val="22"/>
        </w:rPr>
        <w:t xml:space="preserve">d the research and </w:t>
      </w:r>
      <w:del w:author="MUELLER Markus" w:date="2014-04-29T21:51:00Z" w:id="22">
        <w:r>
          <w:rPr>
            <w:rFonts w:ascii="DejaVu Serif" w:hAnsi="DejaVu Serif"/>
            <w:sz w:val="22"/>
            <w:szCs w:val="22"/>
          </w:rPr>
          <w:delText>joined many</w:delText>
        </w:r>
      </w:del>
      <w:ins w:author="MUELLER Markus" w:date="2014-04-29T21:51:00Z" w:id="23">
        <w:r>
          <w:rPr>
            <w:rFonts w:ascii="DejaVu Serif" w:hAnsi="DejaVu Serif"/>
            <w:sz w:val="22"/>
            <w:szCs w:val="22"/>
          </w:rPr>
          <w:t xml:space="preserve">represented Edinburgh at all WP meetings and the </w:t>
        </w:r>
      </w:ins>
      <w:ins w:author="MUELLER Markus" w:date="2014-04-29T21:52:00Z" w:id="24">
        <w:r>
          <w:rPr>
            <w:rFonts w:ascii="DejaVu Serif" w:hAnsi="DejaVu Serif"/>
            <w:sz w:val="22"/>
            <w:szCs w:val="22"/>
          </w:rPr>
          <w:t xml:space="preserve">annual </w:t>
        </w:r>
      </w:ins>
      <w:ins w:author="MUELLER Markus" w:date="2014-04-29T21:51:00Z" w:id="25">
        <w:r>
          <w:rPr>
            <w:rFonts w:ascii="DejaVu Serif" w:hAnsi="DejaVu Serif"/>
            <w:sz w:val="22"/>
            <w:szCs w:val="22"/>
          </w:rPr>
          <w:t>General Assembly</w:t>
        </w:r>
      </w:ins>
      <w:del w:author="MUELLER Markus" w:date="2014-04-29T21:52:00Z" w:id="26">
        <w:r>
          <w:rPr>
            <w:rFonts w:ascii="DejaVu Serif" w:hAnsi="DejaVu Serif"/>
            <w:sz w:val="22"/>
            <w:szCs w:val="22"/>
          </w:rPr>
          <w:delText xml:space="preserve"> conferences and meetings</w:delText>
        </w:r>
      </w:del>
      <w:r>
        <w:rPr>
          <w:rFonts w:ascii="DejaVu Serif" w:hAnsi="DejaVu Serif"/>
          <w:sz w:val="22"/>
          <w:szCs w:val="22"/>
        </w:rPr>
        <w:t xml:space="preserve">, which gave me chance to </w:t>
      </w:r>
      <w:ins w:author="MUELLER Markus" w:date="2014-04-29T21:52:00Z" w:id="27">
        <w:r>
          <w:rPr>
            <w:rFonts w:ascii="DejaVu Serif" w:hAnsi="DejaVu Serif"/>
            <w:sz w:val="22"/>
            <w:szCs w:val="22"/>
          </w:rPr>
          <w:t>make</w:t>
        </w:r>
      </w:ins>
      <w:del w:author="MUELLER Markus" w:date="2014-04-29T21:52:00Z" w:id="28">
        <w:r>
          <w:rPr>
            <w:rFonts w:ascii="DejaVu Serif" w:hAnsi="DejaVu Serif"/>
            <w:sz w:val="22"/>
            <w:szCs w:val="22"/>
          </w:rPr>
          <w:delText>have</w:delText>
        </w:r>
      </w:del>
      <w:r>
        <w:rPr>
          <w:rFonts w:ascii="DejaVu Serif" w:hAnsi="DejaVu Serif"/>
          <w:sz w:val="22"/>
          <w:szCs w:val="22"/>
        </w:rPr>
        <w:t xml:space="preserve"> contacts for future grant applications. Having worked in different aspects of renewable energy, I </w:t>
      </w:r>
      <w:ins w:author="MUELLER Markus" w:date="2014-04-29T21:52:00Z" w:id="29">
        <w:r>
          <w:rPr>
            <w:rFonts w:ascii="DejaVu Serif" w:hAnsi="DejaVu Serif"/>
            <w:sz w:val="22"/>
            <w:szCs w:val="22"/>
          </w:rPr>
          <w:t xml:space="preserve">have </w:t>
        </w:r>
      </w:ins>
      <w:r>
        <w:rPr>
          <w:rFonts w:ascii="DejaVu Serif" w:hAnsi="DejaVu Serif"/>
          <w:sz w:val="22"/>
          <w:szCs w:val="22"/>
        </w:rPr>
        <w:t xml:space="preserve">gained </w:t>
      </w:r>
      <w:ins w:author="MUELLER Markus" w:date="2014-04-29T21:52:00Z" w:id="30">
        <w:r>
          <w:rPr>
            <w:rFonts w:ascii="DejaVu Serif" w:hAnsi="DejaVu Serif"/>
            <w:sz w:val="22"/>
            <w:szCs w:val="22"/>
          </w:rPr>
          <w:t xml:space="preserve">an </w:t>
        </w:r>
      </w:ins>
      <w:r>
        <w:rPr>
          <w:rFonts w:ascii="DejaVu Serif" w:hAnsi="DejaVu Serif"/>
          <w:sz w:val="22"/>
          <w:szCs w:val="22"/>
        </w:rPr>
        <w:t>insight to propose research projects and lead</w:t>
      </w:r>
      <w:ins w:author="MUELLER Markus" w:date="2014-04-29T21:52:00Z" w:id="31">
        <w:r>
          <w:rPr>
            <w:rFonts w:ascii="DejaVu Serif" w:hAnsi="DejaVu Serif"/>
            <w:sz w:val="22"/>
            <w:szCs w:val="22"/>
          </w:rPr>
          <w:t xml:space="preserve">a </w:t>
        </w:r>
      </w:ins>
      <w:r>
        <w:rPr>
          <w:rFonts w:ascii="DejaVu Serif" w:hAnsi="DejaVu Serif"/>
          <w:sz w:val="22"/>
          <w:szCs w:val="22"/>
        </w:rPr>
        <w:t xml:space="preserve"> research group </w:t>
      </w:r>
      <w:del w:author="MUELLER Markus" w:date="2014-04-29T21:52:00Z" w:id="32">
        <w:r>
          <w:rPr>
            <w:rFonts w:ascii="DejaVu Serif" w:hAnsi="DejaVu Serif"/>
            <w:sz w:val="22"/>
            <w:szCs w:val="22"/>
          </w:rPr>
          <w:delText>to research areas</w:delText>
        </w:r>
      </w:del>
      <w:ins w:author="MUELLER Markus" w:date="2014-04-29T21:52:00Z" w:id="33">
        <w:r>
          <w:rPr>
            <w:rFonts w:ascii="DejaVu Serif" w:hAnsi="DejaVu Serif"/>
            <w:sz w:val="22"/>
            <w:szCs w:val="22"/>
          </w:rPr>
          <w:t>in areas</w:t>
        </w:r>
      </w:ins>
      <w:r>
        <w:rPr>
          <w:rFonts w:ascii="DejaVu Serif" w:hAnsi="DejaVu Serif"/>
          <w:sz w:val="22"/>
          <w:szCs w:val="22"/>
        </w:rPr>
        <w:t xml:space="preserve"> that </w:t>
      </w:r>
      <w:ins w:author="MUELLER Markus" w:date="2014-04-29T21:52:00Z" w:id="34">
        <w:r>
          <w:rPr>
            <w:rFonts w:ascii="DejaVu Serif" w:hAnsi="DejaVu Serif"/>
            <w:sz w:val="22"/>
            <w:szCs w:val="22"/>
          </w:rPr>
          <w:t xml:space="preserve">will </w:t>
        </w:r>
      </w:ins>
      <w:r>
        <w:rPr>
          <w:rFonts w:ascii="DejaVu Serif" w:hAnsi="DejaVu Serif"/>
          <w:sz w:val="22"/>
          <w:szCs w:val="22"/>
        </w:rPr>
        <w:t>have a high impact.</w:t>
      </w:r>
      <w:r>
        <w:rPr>
          <w:rFonts w:ascii="DejaVu Serif" w:hAnsi="DejaVu Serif"/>
          <w:sz w:val="22"/>
          <w:szCs w:val="22"/>
        </w:rPr>
        <w:commentReference w:id="2"/>
      </w:r>
    </w:p>
    <w:p>
      <w:pPr>
        <w:pStyle w:val="style0"/>
        <w:rPr/>
      </w:pPr>
      <w:r>
        <w:rPr/>
      </w:r>
    </w:p>
    <w:p>
      <w:pPr>
        <w:pStyle w:val="style0"/>
        <w:rPr>
          <w:rFonts w:ascii="DejaVu Serif" w:hAnsi="DejaVu Serif"/>
          <w:sz w:val="22"/>
          <w:szCs w:val="22"/>
        </w:rPr>
      </w:pPr>
      <w:r>
        <w:rPr>
          <w:rFonts w:ascii="DejaVu Serif" w:hAnsi="DejaVu Serif"/>
          <w:sz w:val="22"/>
          <w:szCs w:val="22"/>
        </w:rPr>
        <w:t xml:space="preserve">Since being awarded </w:t>
      </w:r>
      <w:del w:author="MUELLER Markus" w:date="2014-04-29T21:53:00Z" w:id="35">
        <w:r>
          <w:rPr>
            <w:rFonts w:ascii="DejaVu Serif" w:hAnsi="DejaVu Serif"/>
            <w:sz w:val="22"/>
            <w:szCs w:val="22"/>
          </w:rPr>
          <w:delText>wi</w:delText>
        </w:r>
      </w:del>
      <w:del w:author="MUELLER Markus" w:date="2014-04-29T21:52:00Z" w:id="36">
        <w:r>
          <w:rPr>
            <w:rFonts w:ascii="DejaVu Serif" w:hAnsi="DejaVu Serif"/>
            <w:sz w:val="22"/>
            <w:szCs w:val="22"/>
          </w:rPr>
          <w:delText xml:space="preserve">th </w:delText>
        </w:r>
      </w:del>
      <w:r>
        <w:rPr>
          <w:rFonts w:ascii="DejaVu Serif" w:hAnsi="DejaVu Serif"/>
          <w:sz w:val="22"/>
          <w:szCs w:val="22"/>
        </w:rPr>
        <w:t xml:space="preserve">my BSc, I have been teaching in different courses in the field of electrical engineering. I was a research and teaching assistant in METU, </w:t>
      </w:r>
      <w:r>
        <w:rPr>
          <w:rFonts w:ascii="DejaVu Serif" w:hAnsi="DejaVu Serif"/>
          <w:sz w:val="22"/>
          <w:szCs w:val="22"/>
        </w:rPr>
        <w:commentReference w:id="3"/>
      </w:r>
      <w:r>
        <w:rPr>
          <w:rFonts w:ascii="DejaVu Serif" w:hAnsi="DejaVu Serif"/>
          <w:sz w:val="22"/>
          <w:szCs w:val="22"/>
        </w:rPr>
        <w:t>Turkey for four years. I tutored in many undergraduate courses and I was the laboratory coordinator for over 200 students</w:t>
      </w:r>
      <w:ins w:author="MUELLER Markus" w:date="2014-04-29T21:53:00Z" w:id="37">
        <w:r>
          <w:rPr>
            <w:rFonts w:ascii="DejaVu Serif" w:hAnsi="DejaVu Serif"/>
            <w:sz w:val="22"/>
            <w:szCs w:val="22"/>
          </w:rPr>
          <w:t xml:space="preserve"> over</w:t>
        </w:r>
      </w:ins>
      <w:r>
        <w:rPr>
          <w:rFonts w:ascii="DejaVu Serif" w:hAnsi="DejaVu Serif"/>
          <w:sz w:val="22"/>
          <w:szCs w:val="22"/>
        </w:rPr>
        <w:t xml:space="preserve"> several semesters. My personal teaching performance evaluations within the department </w:t>
      </w:r>
      <w:ins w:author="MUELLER Markus" w:date="2014-04-29T21:53:00Z" w:id="38">
        <w:r>
          <w:rPr>
            <w:rFonts w:ascii="DejaVu Serif" w:hAnsi="DejaVu Serif"/>
            <w:sz w:val="22"/>
            <w:szCs w:val="22"/>
          </w:rPr>
          <w:t xml:space="preserve">were </w:t>
        </w:r>
      </w:ins>
      <w:del w:author="MUELLER Markus" w:date="2014-04-29T21:53:00Z" w:id="39">
        <w:r>
          <w:rPr>
            <w:rFonts w:ascii="DejaVu Serif" w:hAnsi="DejaVu Serif"/>
            <w:sz w:val="22"/>
            <w:szCs w:val="22"/>
          </w:rPr>
          <w:delText xml:space="preserve">was </w:delText>
        </w:r>
      </w:del>
      <w:r>
        <w:rPr>
          <w:rFonts w:ascii="DejaVu Serif" w:hAnsi="DejaVu Serif"/>
          <w:sz w:val="22"/>
          <w:szCs w:val="22"/>
        </w:rPr>
        <w:t xml:space="preserve">consistently </w:t>
      </w:r>
      <w:ins w:author="MUELLER Markus" w:date="2014-04-29T21:53:00Z" w:id="40">
        <w:r>
          <w:rPr>
            <w:rFonts w:ascii="DejaVu Serif" w:hAnsi="DejaVu Serif"/>
            <w:sz w:val="22"/>
            <w:szCs w:val="22"/>
          </w:rPr>
          <w:t>in</w:t>
        </w:r>
      </w:ins>
      <w:del w:author="MUELLER Markus" w:date="2014-04-29T21:53:00Z" w:id="41">
        <w:r>
          <w:rPr>
            <w:rFonts w:ascii="DejaVu Serif" w:hAnsi="DejaVu Serif"/>
            <w:sz w:val="22"/>
            <w:szCs w:val="22"/>
          </w:rPr>
          <w:delText>at</w:delText>
        </w:r>
      </w:del>
      <w:r>
        <w:rPr>
          <w:rFonts w:ascii="DejaVu Serif" w:hAnsi="DejaVu Serif"/>
          <w:sz w:val="22"/>
          <w:szCs w:val="22"/>
        </w:rPr>
        <w:t xml:space="preserve"> the top five. I have also been tutoring in </w:t>
      </w:r>
      <w:ins w:author="MUELLER Markus" w:date="2014-04-29T21:53:00Z" w:id="42">
        <w:r>
          <w:rPr>
            <w:rFonts w:ascii="DejaVu Serif" w:hAnsi="DejaVu Serif"/>
            <w:sz w:val="22"/>
            <w:szCs w:val="22"/>
          </w:rPr>
          <w:t xml:space="preserve">the </w:t>
        </w:r>
      </w:ins>
      <w:r>
        <w:rPr>
          <w:rFonts w:ascii="DejaVu Serif" w:hAnsi="DejaVu Serif"/>
          <w:sz w:val="22"/>
          <w:szCs w:val="22"/>
        </w:rPr>
        <w:t>School of Engineering in University of Edinburgh for the last two years in 2</w:t>
      </w:r>
      <w:r>
        <w:rPr>
          <w:rFonts w:ascii="DejaVu Serif" w:hAnsi="DejaVu Serif"/>
          <w:sz w:val="22"/>
          <w:szCs w:val="22"/>
          <w:vertAlign w:val="superscript"/>
        </w:rPr>
        <w:t>nd</w:t>
      </w:r>
      <w:r>
        <w:rPr>
          <w:rFonts w:ascii="DejaVu Serif" w:hAnsi="DejaVu Serif"/>
          <w:sz w:val="22"/>
          <w:szCs w:val="22"/>
        </w:rPr>
        <w:t xml:space="preserve"> year Power Engineering and 3</w:t>
      </w:r>
      <w:r>
        <w:rPr>
          <w:rFonts w:ascii="DejaVu Serif" w:hAnsi="DejaVu Serif"/>
          <w:sz w:val="22"/>
          <w:szCs w:val="22"/>
          <w:vertAlign w:val="superscript"/>
        </w:rPr>
        <w:t>rd</w:t>
      </w:r>
      <w:r>
        <w:rPr>
          <w:rFonts w:ascii="DejaVu Serif" w:hAnsi="DejaVu Serif"/>
          <w:sz w:val="22"/>
          <w:szCs w:val="22"/>
        </w:rPr>
        <w:t xml:space="preserve"> year Power Generation labs. I have also been giving lectures on IDCORE courses on superconductivity. I have supervised two MSc students last year, one of my students developed an open source electrical machine condition monitoring system that runs on mobiles phones, which gained a lot of interest and a journal paper is being prepared. </w:t>
      </w:r>
      <w:r>
        <w:rPr>
          <w:rFonts w:ascii="DejaVu Serif" w:hAnsi="DejaVu Serif"/>
          <w:sz w:val="22"/>
          <w:szCs w:val="22"/>
        </w:rPr>
        <w:commentReference w:id="4"/>
      </w:r>
      <w:r>
        <w:rPr>
          <w:rFonts w:ascii="DejaVu Serif" w:hAnsi="DejaVu Serif"/>
          <w:sz w:val="22"/>
          <w:szCs w:val="22"/>
        </w:rPr>
        <w:t>I am passionate about online learning, open-access data and collaborative learning. I have set-up a wiki page within the IES research group and I am the owner of a research tips blog, which has more than 2000 visitors per day.</w:t>
      </w:r>
    </w:p>
    <w:p>
      <w:pPr>
        <w:pStyle w:val="style0"/>
        <w:rPr/>
      </w:pPr>
      <w:r>
        <w:rPr/>
      </w:r>
    </w:p>
    <w:p>
      <w:pPr>
        <w:pStyle w:val="style0"/>
        <w:rPr>
          <w:rFonts w:ascii="DejaVu Serif" w:hAnsi="DejaVu Serif"/>
          <w:sz w:val="22"/>
          <w:szCs w:val="22"/>
        </w:rPr>
      </w:pPr>
      <w:r>
        <w:rPr>
          <w:rFonts w:ascii="DejaVu Serif" w:hAnsi="DejaVu Serif"/>
          <w:sz w:val="22"/>
          <w:szCs w:val="22"/>
        </w:rPr>
        <w:t>I believe my experience in research and ambition in teaching has the potential to make significant contribution to the University of Edinburgh. Thank you for your consideration. I look forward to hearing from you soon.</w:t>
      </w:r>
    </w:p>
    <w:p>
      <w:pPr>
        <w:pStyle w:val="style0"/>
        <w:rPr/>
      </w:pPr>
      <w:r>
        <w:rPr/>
      </w:r>
    </w:p>
    <w:p>
      <w:pPr>
        <w:pStyle w:val="style0"/>
        <w:rPr>
          <w:rFonts w:ascii="DejaVu Serif" w:hAnsi="DejaVu Serif"/>
          <w:sz w:val="22"/>
          <w:szCs w:val="22"/>
        </w:rPr>
      </w:pPr>
      <w:r>
        <w:rPr>
          <w:rFonts w:ascii="DejaVu Serif" w:hAnsi="DejaVu Serif"/>
          <w:sz w:val="22"/>
          <w:szCs w:val="22"/>
        </w:rPr>
        <w:t>Yours sincerely,</w:t>
      </w:r>
    </w:p>
    <w:p>
      <w:pPr>
        <w:pStyle w:val="style0"/>
        <w:rPr/>
      </w:pPr>
      <w:r>
        <w:rPr/>
      </w:r>
    </w:p>
    <w:p>
      <w:pPr>
        <w:pStyle w:val="style0"/>
        <w:rPr>
          <w:rFonts w:ascii="DejaVu Serif" w:hAnsi="DejaVu Serif"/>
          <w:sz w:val="22"/>
          <w:szCs w:val="22"/>
        </w:rPr>
      </w:pPr>
      <w:r>
        <w:rPr>
          <w:rFonts w:ascii="DejaVu Serif" w:hAnsi="DejaVu Serif"/>
          <w:sz w:val="22"/>
          <w:szCs w:val="22"/>
        </w:rPr>
        <w:t>Ozan Keysan</w:t>
      </w:r>
    </w:p>
    <w:p>
      <w:pPr>
        <w:pStyle w:val="style0"/>
        <w:rPr/>
      </w:pPr>
      <w:r>
        <w:rPr/>
      </w:r>
    </w:p>
    <w:p>
      <w:pPr>
        <w:pStyle w:val="style0"/>
        <w:widowControl w:val="false"/>
        <w:tabs>
          <w:tab w:leader="none" w:pos="420" w:val="left"/>
        </w:tabs>
        <w:suppressAutoHyphens w:val="true"/>
        <w:spacing w:after="200" w:before="0" w:line="276" w:lineRule="auto"/>
        <w:contextualSpacing w:val="false"/>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MUELLER Markus" w:date="2014-04-29T21:28:00Z" w:id="0" w:initials="">
    <w:p>
      <w:r>
        <w:rPr/>
        <w:t>Give date</w:t>
      </w:r>
    </w:p>
    <w:p>
      <w:r>
        <w:rPr/>
      </w:r>
    </w:p>
  </w:comment>
  <w:comment w:author="MUELLER Markus" w:date="2014-04-29T21:41:00Z" w:id="1" w:initials="">
    <w:p>
      <w:r>
        <w:rPr/>
        <w:t>Emphasise that it is your work that has led to this opportunity</w:t>
      </w:r>
    </w:p>
    <w:p>
      <w:r>
        <w:rPr/>
      </w:r>
    </w:p>
  </w:comment>
  <w:comment w:author="MUELLER Markus" w:date="2014-04-29T22:28:00Z" w:id="2" w:initials="">
    <w:p>
      <w:r>
        <w:rPr/>
        <w:t>I think you  should summarise these paragraphs into one paragraph, so that you have more words to focus on what you want to do as a lecturer in IES.</w:t>
      </w:r>
    </w:p>
    <w:p>
      <w:r>
        <w:rPr/>
      </w:r>
    </w:p>
    <w:p>
      <w:r>
        <w:rPr/>
        <w:t>Basically a paragraph on current research, future research plans, teaching experience with potential teaching contribution, and then finally a paragraph summarising your personal qualities – see below.</w:t>
      </w:r>
    </w:p>
    <w:p>
      <w:r>
        <w:rPr/>
      </w:r>
    </w:p>
    <w:p>
      <w:r>
        <w:rPr/>
        <w:t xml:space="preserve">At the end you need to say something about your communication skills, presentation skills, ability to work in a team, and work independently – Marina and consultancy are good examples of these. </w:t>
      </w:r>
    </w:p>
    <w:p>
      <w:r>
        <w:rPr/>
      </w:r>
    </w:p>
  </w:comment>
  <w:comment w:author="MUELLER Markus" w:date="2014-04-29T21:53:00Z" w:id="3" w:initials="">
    <w:p>
      <w:r>
        <w:rPr/>
        <w:t>define</w:t>
      </w:r>
    </w:p>
    <w:p>
      <w:r>
        <w:rPr/>
      </w:r>
    </w:p>
  </w:comment>
  <w:comment w:author="MUELLER Markus" w:date="2014-04-29T21:54:00Z" w:id="4" w:initials="">
    <w:p>
      <w:r>
        <w:rPr/>
        <w:t>state how many times it has been downloaded</w:t>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ahoma">
    <w:charset w:val="01"/>
    <w:family w:val="roman"/>
    <w:pitch w:val="variable"/>
  </w:font>
  <w:font w:name="Arial">
    <w:charset w:val="01"/>
    <w:family w:val="swiss"/>
    <w:pitch w:val="variable"/>
  </w:font>
  <w:font w:name="DejaVu Serif">
    <w:charset w:val="01"/>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spacing w:after="200" w:before="0" w:line="276" w:lineRule="auto"/>
      <w:contextualSpacing w:val="false"/>
    </w:pPr>
    <w:rPr>
      <w:rFonts w:ascii="Times New Roman" w:cs="Lohit Devanagari" w:eastAsia="DejaVu Sans" w:hAnsi="Times New Roman"/>
      <w:color w:val="00000A"/>
      <w:sz w:val="24"/>
      <w:szCs w:val="24"/>
      <w:lang w:bidi="hi-IN" w:eastAsia="zh-CN" w:val="en-GB"/>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ascii="Times New Roman" w:cs="Mangal" w:eastAsia="DejaVu Sans" w:hAnsi="Times New Roman"/>
      <w:sz w:val="20"/>
      <w:szCs w:val="18"/>
      <w:lang w:bidi="hi-IN" w:eastAsia="zh-CN"/>
    </w:rPr>
  </w:style>
  <w:style w:styleId="style18" w:type="character">
    <w:name w:val="Comment Subject Char"/>
    <w:basedOn w:val="style17"/>
    <w:next w:val="style18"/>
    <w:rPr>
      <w:rFonts w:ascii="Times New Roman" w:cs="Mangal" w:eastAsia="DejaVu Sans" w:hAnsi="Times New Roman"/>
      <w:b/>
      <w:bCs/>
      <w:sz w:val="20"/>
      <w:szCs w:val="18"/>
      <w:lang w:bidi="hi-IN" w:eastAsia="zh-CN"/>
    </w:rPr>
  </w:style>
  <w:style w:styleId="style19" w:type="character">
    <w:name w:val="Balloon Text Char"/>
    <w:basedOn w:val="style15"/>
    <w:next w:val="style19"/>
    <w:rPr>
      <w:rFonts w:ascii="Tahoma" w:cs="Mangal" w:eastAsia="DejaVu Sans" w:hAnsi="Tahoma"/>
      <w:sz w:val="16"/>
      <w:szCs w:val="14"/>
      <w:lang w:bidi="hi-IN" w:eastAsia="zh-CN"/>
    </w:rPr>
  </w:style>
  <w:style w:styleId="style20" w:type="paragraph">
    <w:name w:val="Heading"/>
    <w:basedOn w:val="style0"/>
    <w:next w:val="style21"/>
    <w:pPr>
      <w:keepNext/>
      <w:spacing w:after="120" w:before="240"/>
      <w:contextualSpacing w:val="false"/>
    </w:pPr>
    <w:rPr>
      <w:rFonts w:ascii="Arial" w:cs="Lohit Hindi" w:eastAsia="Droid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contextualSpacing w:val="false"/>
    </w:pPr>
    <w:rPr>
      <w:i/>
      <w:iCs/>
    </w:rPr>
  </w:style>
  <w:style w:styleId="style26" w:type="paragraph">
    <w:name w:val="annotation text"/>
    <w:basedOn w:val="style0"/>
    <w:next w:val="style26"/>
    <w:pPr>
      <w:spacing w:line="100" w:lineRule="atLeast"/>
    </w:pPr>
    <w:rPr>
      <w:rFonts w:cs="Mangal"/>
      <w:sz w:val="20"/>
      <w:szCs w:val="18"/>
    </w:rPr>
  </w:style>
  <w:style w:styleId="style27" w:type="paragraph">
    <w:name w:val="annotation subject"/>
    <w:basedOn w:val="style26"/>
    <w:next w:val="style27"/>
    <w:pPr/>
    <w:rPr>
      <w:b/>
      <w:bCs/>
    </w:rPr>
  </w:style>
  <w:style w:styleId="style28" w:type="paragraph">
    <w:name w:val="Balloon Text"/>
    <w:basedOn w:val="style0"/>
    <w:next w:val="style28"/>
    <w:pPr>
      <w:spacing w:after="0" w:before="0" w:line="100" w:lineRule="atLeast"/>
      <w:contextualSpacing w:val="false"/>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2014-04-29T21:29:00Z</dcterms:created>
  <dc:creator>Ozan Keysan</dc:creator>
  <cp:lastModifiedBy>MUELLER Markus</cp:lastModifiedBy>
  <dcterms:modified xsi:type="dcterms:W3CDTF">2014-04-29T21:29:00Z</dcterms:modified>
  <cp:revision>2</cp:revision>
</cp:coreProperties>
</file>